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706"/>
        <w:tblGridChange w:id="0">
          <w:tblGrid>
            <w:gridCol w:w="2835"/>
            <w:gridCol w:w="6706"/>
          </w:tblGrid>
        </w:tblGridChange>
      </w:tblGrid>
      <w:tr>
        <w:trPr>
          <w:cantSplit w:val="0"/>
          <w:trHeight w:val="269" w:hRule="atLeast"/>
          <w:tblHeader w:val="0"/>
        </w:trPr>
        <w:tc>
          <w:tcPr>
            <w:gridSpan w:val="2"/>
            <w:shd w:fill="fac896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ACTIVIDAD DIDÁCTICA</w:t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4">
            <w:pPr>
              <w:spacing w:after="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 del programa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223306 -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Gestión sostenible en la producción de bienes y servicios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Componente Formativo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CF01 La organización y su naturaleza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Procesos administrativos y responsabilidad social empresarial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Objetivo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Reforzar  los conceptos y métodos de planificación en la organización, así como la importancia de la responsabilidad social empresarial</w:t>
            </w:r>
            <w:ins w:author="Microsoft Office User" w:id="0" w:date="2022-07-11T04:39:00Z">
              <w:r w:rsidDel="00000000" w:rsidR="00000000" w:rsidRPr="00000000">
                <w:rPr>
                  <w:rFonts w:ascii="Arial" w:cs="Arial" w:eastAsia="Arial" w:hAnsi="Arial"/>
                  <w:color w:val="000000"/>
                  <w:sz w:val="20"/>
                  <w:szCs w:val="20"/>
                  <w:rtl w:val="0"/>
                </w:rPr>
                <w:t xml:space="preserve">,</w:t>
              </w:r>
            </w:ins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mediante ejercicios de completar palabras.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Tipo de actividad sugerida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0" distT="0" distL="0" distR="0">
                  <wp:extent cx="970362" cy="808168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66134" l="76267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0362" cy="8081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Juego del Ahorcado</w:t>
            </w:r>
          </w:p>
        </w:tc>
      </w:tr>
    </w:tbl>
    <w:p w:rsidR="00000000" w:rsidDel="00000000" w:rsidP="00000000" w:rsidRDefault="00000000" w:rsidRPr="00000000" w14:paraId="0000000F">
      <w:pPr>
        <w:widowControl w:val="0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DESARROLLO DE LA ACTIVIDAD:</w:t>
      </w:r>
    </w:p>
    <w:p w:rsidR="00000000" w:rsidDel="00000000" w:rsidP="00000000" w:rsidRDefault="00000000" w:rsidRPr="00000000" w14:paraId="00000011">
      <w:pPr>
        <w:widowControl w:val="0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Respetado aprendiz</w:t>
      </w:r>
      <w:ins w:author="Microsoft Office User" w:id="1" w:date="2022-07-11T04:39:00Z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,</w:t>
        </w:r>
      </w:ins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con el objetivo de colocar en práctica lo estudiado en el componente formativo: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La organización y su naturaleza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desarrollar</w:t>
      </w:r>
      <w:ins w:author="Microsoft Office User" w:id="2" w:date="2022-07-11T04:39:00Z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á</w:t>
        </w:r>
      </w:ins>
      <w:del w:author="Microsoft Office User" w:id="2" w:date="2022-07-11T04:39:00Z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delText xml:space="preserve">emos</w:delText>
        </w:r>
      </w:del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el siguiente ejercicio mediante el “Juego del Ahorcado”, el cual consiste en descubrir las palabras completando las letras que faltan</w:t>
      </w:r>
      <w:ins w:author="Microsoft Office User" w:id="3" w:date="2022-07-11T04:39:00Z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,</w:t>
        </w:r>
      </w:ins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de acuerdo </w:t>
      </w:r>
      <w:ins w:author="Microsoft Office User" w:id="4" w:date="2022-07-11T04:40:00Z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con</w:t>
        </w:r>
      </w:ins>
      <w:del w:author="Microsoft Office User" w:id="4" w:date="2022-07-11T04:40:00Z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delText xml:space="preserve">a</w:delText>
        </w:r>
      </w:del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los enunciados dados como pistas para adivinar las palabras. </w:t>
      </w:r>
    </w:p>
    <w:p w:rsidR="00000000" w:rsidDel="00000000" w:rsidP="00000000" w:rsidRDefault="00000000" w:rsidRPr="00000000" w14:paraId="00000013">
      <w:pPr>
        <w:widowControl w:val="0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after="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Descubr</w:t>
            </w:r>
            <w:ins w:author="Microsoft Office User" w:id="5" w:date="2022-07-11T04:40:00Z"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a</w:t>
              </w:r>
            </w:ins>
            <w:del w:author="Microsoft Office User" w:id="5" w:date="2022-07-11T04:40:00Z"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delText xml:space="preserve">e</w:delText>
              </w:r>
            </w:del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las letras correctas para completar las palabras</w:t>
            </w:r>
            <w:ins w:author="Microsoft Office User" w:id="6" w:date="2022-07-11T04:40:00Z"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,</w:t>
              </w:r>
            </w:ins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de acuerdo con los siguientes enunciados: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76200</wp:posOffset>
                      </wp:positionV>
                      <wp:extent cx="3019425" cy="70485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841050" y="3432338"/>
                                <a:ext cx="3009900" cy="695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36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Conocer qu se va a hacer de forma anticipada para lograr objetivos en la organización.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76200</wp:posOffset>
                      </wp:positionV>
                      <wp:extent cx="3019425" cy="704850"/>
                      <wp:effectExtent b="0" l="0" r="0" t="0"/>
                      <wp:wrapNone/>
                      <wp:docPr id="1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19425" cy="704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66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55"/>
              <w:gridCol w:w="555"/>
              <w:gridCol w:w="556"/>
              <w:tblGridChange w:id="0">
                <w:tblGrid>
                  <w:gridCol w:w="555"/>
                  <w:gridCol w:w="555"/>
                  <w:gridCol w:w="556"/>
                </w:tblGrid>
              </w:tblGridChange>
            </w:tblGrid>
            <w:tr>
              <w:trPr>
                <w:cantSplit w:val="0"/>
                <w:trHeight w:val="38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7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A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B</w:t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C</w:t>
                  </w:r>
                </w:p>
              </w:tc>
            </w:tr>
            <w:tr>
              <w:trPr>
                <w:cantSplit w:val="0"/>
                <w:trHeight w:val="401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A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D</w:t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E</w:t>
                  </w:r>
                </w:p>
              </w:tc>
              <w:tc>
                <w:tcPr/>
                <w:p w:rsidR="00000000" w:rsidDel="00000000" w:rsidP="00000000" w:rsidRDefault="00000000" w:rsidRPr="00000000" w14:paraId="0000001C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F</w:t>
                  </w:r>
                </w:p>
              </w:tc>
            </w:tr>
            <w:tr>
              <w:trPr>
                <w:cantSplit w:val="0"/>
                <w:trHeight w:val="38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D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G</w:t>
                  </w:r>
                </w:p>
              </w:tc>
              <w:tc>
                <w:tcPr/>
                <w:p w:rsidR="00000000" w:rsidDel="00000000" w:rsidP="00000000" w:rsidRDefault="00000000" w:rsidRPr="00000000" w14:paraId="0000001E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H</w:t>
                  </w:r>
                </w:p>
              </w:tc>
              <w:tc>
                <w:tcPr/>
                <w:p w:rsidR="00000000" w:rsidDel="00000000" w:rsidP="00000000" w:rsidRDefault="00000000" w:rsidRPr="00000000" w14:paraId="0000001F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I</w:t>
                  </w:r>
                </w:p>
              </w:tc>
            </w:tr>
            <w:tr>
              <w:trPr>
                <w:cantSplit w:val="0"/>
                <w:trHeight w:val="38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0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J</w:t>
                  </w:r>
                </w:p>
              </w:tc>
              <w:tc>
                <w:tcPr/>
                <w:p w:rsidR="00000000" w:rsidDel="00000000" w:rsidP="00000000" w:rsidRDefault="00000000" w:rsidRPr="00000000" w14:paraId="00000021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K</w:t>
                  </w:r>
                </w:p>
              </w:tc>
              <w:tc>
                <w:tcPr/>
                <w:p w:rsidR="00000000" w:rsidDel="00000000" w:rsidP="00000000" w:rsidRDefault="00000000" w:rsidRPr="00000000" w14:paraId="00000022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L</w:t>
                  </w:r>
                </w:p>
              </w:tc>
            </w:tr>
            <w:tr>
              <w:trPr>
                <w:cantSplit w:val="0"/>
                <w:trHeight w:val="38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3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M</w:t>
                  </w:r>
                </w:p>
              </w:tc>
              <w:tc>
                <w:tcPr/>
                <w:p w:rsidR="00000000" w:rsidDel="00000000" w:rsidP="00000000" w:rsidRDefault="00000000" w:rsidRPr="00000000" w14:paraId="00000024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N</w:t>
                  </w:r>
                </w:p>
              </w:tc>
              <w:tc>
                <w:tcPr/>
                <w:p w:rsidR="00000000" w:rsidDel="00000000" w:rsidP="00000000" w:rsidRDefault="00000000" w:rsidRPr="00000000" w14:paraId="00000025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Ñ</w:t>
                  </w:r>
                </w:p>
              </w:tc>
            </w:tr>
            <w:tr>
              <w:trPr>
                <w:cantSplit w:val="0"/>
                <w:trHeight w:val="401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6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O</w:t>
                  </w:r>
                </w:p>
              </w:tc>
              <w:tc>
                <w:tcPr/>
                <w:p w:rsidR="00000000" w:rsidDel="00000000" w:rsidP="00000000" w:rsidRDefault="00000000" w:rsidRPr="00000000" w14:paraId="00000027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P</w:t>
                  </w:r>
                </w:p>
              </w:tc>
              <w:tc>
                <w:tcPr/>
                <w:p w:rsidR="00000000" w:rsidDel="00000000" w:rsidP="00000000" w:rsidRDefault="00000000" w:rsidRPr="00000000" w14:paraId="00000028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Q</w:t>
                  </w:r>
                </w:p>
              </w:tc>
            </w:tr>
            <w:tr>
              <w:trPr>
                <w:cantSplit w:val="0"/>
                <w:trHeight w:val="38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9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R</w:t>
                  </w:r>
                </w:p>
              </w:tc>
              <w:tc>
                <w:tcPr/>
                <w:p w:rsidR="00000000" w:rsidDel="00000000" w:rsidP="00000000" w:rsidRDefault="00000000" w:rsidRPr="00000000" w14:paraId="0000002A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S</w:t>
                  </w:r>
                </w:p>
              </w:tc>
              <w:tc>
                <w:tcPr/>
                <w:p w:rsidR="00000000" w:rsidDel="00000000" w:rsidP="00000000" w:rsidRDefault="00000000" w:rsidRPr="00000000" w14:paraId="0000002B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T</w:t>
                  </w:r>
                </w:p>
              </w:tc>
            </w:tr>
            <w:tr>
              <w:trPr>
                <w:cantSplit w:val="0"/>
                <w:trHeight w:val="38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C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U</w:t>
                  </w:r>
                </w:p>
              </w:tc>
              <w:tc>
                <w:tcPr/>
                <w:p w:rsidR="00000000" w:rsidDel="00000000" w:rsidP="00000000" w:rsidRDefault="00000000" w:rsidRPr="00000000" w14:paraId="0000002D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V</w:t>
                  </w:r>
                </w:p>
              </w:tc>
              <w:tc>
                <w:tcPr/>
                <w:p w:rsidR="00000000" w:rsidDel="00000000" w:rsidP="00000000" w:rsidRDefault="00000000" w:rsidRPr="00000000" w14:paraId="0000002E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W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F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X</w:t>
                  </w:r>
                </w:p>
              </w:tc>
              <w:tc>
                <w:tcPr/>
                <w:p w:rsidR="00000000" w:rsidDel="00000000" w:rsidP="00000000" w:rsidRDefault="00000000" w:rsidRPr="00000000" w14:paraId="00000030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Y</w:t>
                  </w:r>
                </w:p>
              </w:tc>
              <w:tc>
                <w:tcPr/>
                <w:p w:rsidR="00000000" w:rsidDel="00000000" w:rsidP="00000000" w:rsidRDefault="00000000" w:rsidRPr="00000000" w14:paraId="00000031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Z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lineRule="auto"/>
              <w:ind w:left="708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0" distT="0" distL="0" distR="0">
                  <wp:extent cx="2603689" cy="1608409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689" cy="16084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hd w:fill="ffffff" w:val="clear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</w:t>
            </w:r>
            <w:ins w:author="Microsoft Office User" w:id="7" w:date="2022-07-11T04:40:00Z"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é</w:t>
              </w:r>
            </w:ins>
            <w:del w:author="Microsoft Office User" w:id="7" w:date="2022-07-11T04:40:00Z"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delText xml:space="preserve">a</w:delText>
              </w:r>
            </w:del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clic en las letras del abecedario que hacen falta para adivinar la palabra escondida.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Enunciados o pistas:</w:t>
      </w:r>
    </w:p>
    <w:p w:rsidR="00000000" w:rsidDel="00000000" w:rsidP="00000000" w:rsidRDefault="00000000" w:rsidRPr="00000000" w14:paraId="0000003B">
      <w:pPr>
        <w:widowControl w:val="0"/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Conocer qu</w:t>
      </w:r>
      <w:ins w:author="Microsoft Office User" w:id="8" w:date="2022-07-11T04:40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é</w:t>
        </w:r>
      </w:ins>
      <w:del w:author="Microsoft Office User" w:id="8" w:date="2022-07-11T04:40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delText xml:space="preserve">e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se va a hacer</w:t>
      </w:r>
      <w:ins w:author="Microsoft Office User" w:id="9" w:date="2022-07-11T04:40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,</w:t>
        </w:r>
      </w:ins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 forma anticipada</w:t>
      </w:r>
      <w:ins w:author="Microsoft Office User" w:id="10" w:date="2022-07-11T04:40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,</w:t>
        </w:r>
      </w:ins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para lograr objetivos en la organización.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Respuesta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4"/>
        <w:tblW w:w="3509.0000000000005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0"/>
        <w:gridCol w:w="328"/>
        <w:gridCol w:w="350"/>
        <w:gridCol w:w="361"/>
        <w:gridCol w:w="350"/>
        <w:gridCol w:w="350"/>
        <w:gridCol w:w="361"/>
        <w:gridCol w:w="326"/>
        <w:gridCol w:w="372"/>
        <w:gridCol w:w="361"/>
        <w:tblGridChange w:id="0">
          <w:tblGrid>
            <w:gridCol w:w="350"/>
            <w:gridCol w:w="328"/>
            <w:gridCol w:w="350"/>
            <w:gridCol w:w="361"/>
            <w:gridCol w:w="350"/>
            <w:gridCol w:w="350"/>
            <w:gridCol w:w="361"/>
            <w:gridCol w:w="326"/>
            <w:gridCol w:w="372"/>
            <w:gridCol w:w="361"/>
          </w:tblGrid>
        </w:tblGridChange>
      </w:tblGrid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Dividir el trabajo y atribuir responsabilidades al personal de la empresa.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Respuesta</w:t>
      </w:r>
      <w:r w:rsidDel="00000000" w:rsidR="00000000" w:rsidRPr="00000000">
        <w:rPr>
          <w:rtl w:val="0"/>
        </w:rPr>
      </w:r>
    </w:p>
    <w:tbl>
      <w:tblPr>
        <w:tblStyle w:val="Table5"/>
        <w:tblW w:w="4211.000000000001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2"/>
        <w:gridCol w:w="361"/>
        <w:gridCol w:w="372"/>
        <w:gridCol w:w="350"/>
        <w:gridCol w:w="361"/>
        <w:gridCol w:w="306"/>
        <w:gridCol w:w="339"/>
        <w:gridCol w:w="350"/>
        <w:gridCol w:w="361"/>
        <w:gridCol w:w="306"/>
        <w:gridCol w:w="372"/>
        <w:gridCol w:w="361"/>
        <w:tblGridChange w:id="0">
          <w:tblGrid>
            <w:gridCol w:w="372"/>
            <w:gridCol w:w="361"/>
            <w:gridCol w:w="372"/>
            <w:gridCol w:w="350"/>
            <w:gridCol w:w="361"/>
            <w:gridCol w:w="306"/>
            <w:gridCol w:w="339"/>
            <w:gridCol w:w="350"/>
            <w:gridCol w:w="361"/>
            <w:gridCol w:w="306"/>
            <w:gridCol w:w="372"/>
            <w:gridCol w:w="361"/>
          </w:tblGrid>
        </w:tblGridChange>
      </w:tblGrid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Mide resultados de acuerdo con las actividades planteadas y efectuadas.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Respuesta:</w:t>
      </w:r>
      <w:r w:rsidDel="00000000" w:rsidR="00000000" w:rsidRPr="00000000">
        <w:rPr>
          <w:rtl w:val="0"/>
        </w:rPr>
      </w:r>
    </w:p>
    <w:tbl>
      <w:tblPr>
        <w:tblStyle w:val="Table6"/>
        <w:tblW w:w="3452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1"/>
        <w:gridCol w:w="495"/>
        <w:gridCol w:w="495"/>
        <w:gridCol w:w="493"/>
        <w:gridCol w:w="492"/>
        <w:gridCol w:w="495"/>
        <w:gridCol w:w="491"/>
        <w:tblGridChange w:id="0">
          <w:tblGrid>
            <w:gridCol w:w="491"/>
            <w:gridCol w:w="495"/>
            <w:gridCol w:w="495"/>
            <w:gridCol w:w="493"/>
            <w:gridCol w:w="492"/>
            <w:gridCol w:w="495"/>
            <w:gridCol w:w="491"/>
          </w:tblGrid>
        </w:tblGridChange>
      </w:tblGrid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</w:t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Consiste en realizar actividades propuestas para el logro de objetivos verificables.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Respuesta:</w:t>
      </w:r>
      <w:r w:rsidDel="00000000" w:rsidR="00000000" w:rsidRPr="00000000">
        <w:rPr>
          <w:rtl w:val="0"/>
        </w:rPr>
      </w:r>
    </w:p>
    <w:tbl>
      <w:tblPr>
        <w:tblStyle w:val="Table7"/>
        <w:tblW w:w="612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2"/>
        <w:gridCol w:w="677"/>
        <w:gridCol w:w="679"/>
        <w:gridCol w:w="679"/>
        <w:gridCol w:w="679"/>
        <w:gridCol w:w="679"/>
        <w:gridCol w:w="678"/>
        <w:gridCol w:w="686"/>
        <w:gridCol w:w="686"/>
        <w:tblGridChange w:id="0">
          <w:tblGrid>
            <w:gridCol w:w="682"/>
            <w:gridCol w:w="677"/>
            <w:gridCol w:w="679"/>
            <w:gridCol w:w="679"/>
            <w:gridCol w:w="679"/>
            <w:gridCol w:w="679"/>
            <w:gridCol w:w="678"/>
            <w:gridCol w:w="686"/>
            <w:gridCol w:w="68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 su razón de existir o el propósito general de una organización.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Respuesta:</w:t>
      </w:r>
      <w:r w:rsidDel="00000000" w:rsidR="00000000" w:rsidRPr="00000000">
        <w:rPr>
          <w:rtl w:val="0"/>
        </w:rPr>
      </w:r>
    </w:p>
    <w:tbl>
      <w:tblPr>
        <w:tblStyle w:val="Table8"/>
        <w:tblW w:w="29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0"/>
        <w:gridCol w:w="487"/>
        <w:gridCol w:w="488"/>
        <w:gridCol w:w="487"/>
        <w:gridCol w:w="489"/>
        <w:gridCol w:w="489"/>
        <w:tblGridChange w:id="0">
          <w:tblGrid>
            <w:gridCol w:w="490"/>
            <w:gridCol w:w="487"/>
            <w:gridCol w:w="488"/>
            <w:gridCol w:w="487"/>
            <w:gridCol w:w="489"/>
            <w:gridCol w:w="489"/>
          </w:tblGrid>
        </w:tblGridChange>
      </w:tblGrid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Son aquellos principios, normas o creencias que caracteriza</w:t>
      </w:r>
      <w:ins w:author="Microsoft Office User" w:id="11" w:date="2022-07-11T04:41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n</w:t>
        </w:r>
      </w:ins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una organización.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Respuesta:</w:t>
      </w:r>
      <w:r w:rsidDel="00000000" w:rsidR="00000000" w:rsidRPr="00000000">
        <w:rPr>
          <w:rtl w:val="0"/>
        </w:rPr>
      </w:r>
    </w:p>
    <w:tbl>
      <w:tblPr>
        <w:tblStyle w:val="Table9"/>
        <w:tblW w:w="3143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9"/>
        <w:gridCol w:w="450"/>
        <w:gridCol w:w="448"/>
        <w:gridCol w:w="450"/>
        <w:gridCol w:w="448"/>
        <w:gridCol w:w="448"/>
        <w:gridCol w:w="450"/>
        <w:tblGridChange w:id="0">
          <w:tblGrid>
            <w:gridCol w:w="449"/>
            <w:gridCol w:w="450"/>
            <w:gridCol w:w="448"/>
            <w:gridCol w:w="450"/>
            <w:gridCol w:w="448"/>
            <w:gridCol w:w="448"/>
            <w:gridCol w:w="450"/>
          </w:tblGrid>
        </w:tblGridChange>
      </w:tblGrid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 un principio básico de la Responsabilidad Social Empresarial.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Respuesta:</w:t>
      </w:r>
      <w:r w:rsidDel="00000000" w:rsidR="00000000" w:rsidRPr="00000000">
        <w:rPr>
          <w:rtl w:val="0"/>
        </w:rPr>
      </w:r>
    </w:p>
    <w:tbl>
      <w:tblPr>
        <w:tblStyle w:val="Table10"/>
        <w:tblW w:w="544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"/>
        <w:gridCol w:w="416"/>
        <w:gridCol w:w="422"/>
        <w:gridCol w:w="424"/>
        <w:gridCol w:w="420"/>
        <w:gridCol w:w="412"/>
        <w:gridCol w:w="422"/>
        <w:gridCol w:w="416"/>
        <w:gridCol w:w="416"/>
        <w:gridCol w:w="424"/>
        <w:gridCol w:w="416"/>
        <w:gridCol w:w="414"/>
        <w:gridCol w:w="423"/>
        <w:tblGridChange w:id="0">
          <w:tblGrid>
            <w:gridCol w:w="420"/>
            <w:gridCol w:w="416"/>
            <w:gridCol w:w="422"/>
            <w:gridCol w:w="424"/>
            <w:gridCol w:w="420"/>
            <w:gridCol w:w="412"/>
            <w:gridCol w:w="422"/>
            <w:gridCol w:w="416"/>
            <w:gridCol w:w="416"/>
            <w:gridCol w:w="424"/>
            <w:gridCol w:w="416"/>
            <w:gridCol w:w="414"/>
            <w:gridCol w:w="423"/>
          </w:tblGrid>
        </w:tblGridChange>
      </w:tblGrid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Gestiona los recursos para que sigan existiendo en el presente y futuro.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Respuesta:</w:t>
      </w:r>
      <w:r w:rsidDel="00000000" w:rsidR="00000000" w:rsidRPr="00000000">
        <w:rPr>
          <w:rtl w:val="0"/>
        </w:rPr>
      </w:r>
    </w:p>
    <w:tbl>
      <w:tblPr>
        <w:tblStyle w:val="Table11"/>
        <w:tblW w:w="8108.000000000001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0"/>
        <w:gridCol w:w="387"/>
        <w:gridCol w:w="396"/>
        <w:gridCol w:w="401"/>
        <w:gridCol w:w="388"/>
        <w:gridCol w:w="387"/>
        <w:gridCol w:w="409"/>
        <w:gridCol w:w="375"/>
        <w:gridCol w:w="375"/>
        <w:gridCol w:w="409"/>
        <w:gridCol w:w="303"/>
        <w:gridCol w:w="395"/>
        <w:gridCol w:w="410"/>
        <w:gridCol w:w="395"/>
        <w:gridCol w:w="394"/>
        <w:gridCol w:w="386"/>
        <w:gridCol w:w="410"/>
        <w:gridCol w:w="375"/>
        <w:gridCol w:w="387"/>
        <w:gridCol w:w="376"/>
        <w:gridCol w:w="350"/>
        <w:tblGridChange w:id="0">
          <w:tblGrid>
            <w:gridCol w:w="400"/>
            <w:gridCol w:w="387"/>
            <w:gridCol w:w="396"/>
            <w:gridCol w:w="401"/>
            <w:gridCol w:w="388"/>
            <w:gridCol w:w="387"/>
            <w:gridCol w:w="409"/>
            <w:gridCol w:w="375"/>
            <w:gridCol w:w="375"/>
            <w:gridCol w:w="409"/>
            <w:gridCol w:w="303"/>
            <w:gridCol w:w="395"/>
            <w:gridCol w:w="410"/>
            <w:gridCol w:w="395"/>
            <w:gridCol w:w="394"/>
            <w:gridCol w:w="386"/>
            <w:gridCol w:w="410"/>
            <w:gridCol w:w="375"/>
            <w:gridCol w:w="387"/>
            <w:gridCol w:w="376"/>
            <w:gridCol w:w="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</w:tr>
    </w:tbl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tipo de sostenibilidad tiene el propósito de fortalecer la unión y estabilidad con las comunidades.</w:t>
      </w:r>
    </w:p>
    <w:p w:rsidR="00000000" w:rsidDel="00000000" w:rsidP="00000000" w:rsidRDefault="00000000" w:rsidRPr="00000000" w14:paraId="000000AA">
      <w:pPr>
        <w:widowControl w:val="0"/>
        <w:spacing w:after="0" w:lineRule="auto"/>
        <w:ind w:left="708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Respuesta:</w:t>
      </w:r>
      <w:r w:rsidDel="00000000" w:rsidR="00000000" w:rsidRPr="00000000">
        <w:rPr>
          <w:rtl w:val="0"/>
        </w:rPr>
      </w:r>
    </w:p>
    <w:tbl>
      <w:tblPr>
        <w:tblStyle w:val="Table12"/>
        <w:tblW w:w="3589.9999999999995" w:type="dxa"/>
        <w:jc w:val="left"/>
        <w:tblInd w:w="7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8"/>
        <w:gridCol w:w="598"/>
        <w:gridCol w:w="598"/>
        <w:gridCol w:w="598"/>
        <w:gridCol w:w="599"/>
        <w:gridCol w:w="599"/>
        <w:tblGridChange w:id="0">
          <w:tblGrid>
            <w:gridCol w:w="598"/>
            <w:gridCol w:w="598"/>
            <w:gridCol w:w="598"/>
            <w:gridCol w:w="598"/>
            <w:gridCol w:w="599"/>
            <w:gridCol w:w="599"/>
          </w:tblGrid>
        </w:tblGridChange>
      </w:tblGrid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widowControl w:val="0"/>
              <w:spacing w:after="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after="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spacing w:after="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after="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spacing w:after="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spacing w:after="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</w:t>
            </w:r>
          </w:p>
        </w:tc>
      </w:tr>
    </w:tbl>
    <w:p w:rsidR="00000000" w:rsidDel="00000000" w:rsidP="00000000" w:rsidRDefault="00000000" w:rsidRPr="00000000" w14:paraId="000000B1">
      <w:pPr>
        <w:widowControl w:val="0"/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tipo de sostenibilidad se refiere a la capacidad de que las empresas gestionen la existencia de sus recursos y obtenga</w:t>
      </w:r>
      <w:ins w:author="Microsoft Office User" w:id="12" w:date="2022-07-11T04:42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n</w:t>
        </w:r>
      </w:ins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rendimientos.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Respuesta:</w:t>
      </w:r>
      <w:r w:rsidDel="00000000" w:rsidR="00000000" w:rsidRPr="00000000">
        <w:rPr>
          <w:rtl w:val="0"/>
        </w:rPr>
      </w:r>
    </w:p>
    <w:tbl>
      <w:tblPr>
        <w:tblStyle w:val="Table13"/>
        <w:tblW w:w="6263.000000000001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3"/>
        <w:gridCol w:w="693"/>
        <w:gridCol w:w="698"/>
        <w:gridCol w:w="698"/>
        <w:gridCol w:w="698"/>
        <w:gridCol w:w="700"/>
        <w:gridCol w:w="692"/>
        <w:gridCol w:w="694"/>
        <w:gridCol w:w="697"/>
        <w:tblGridChange w:id="0">
          <w:tblGrid>
            <w:gridCol w:w="693"/>
            <w:gridCol w:w="693"/>
            <w:gridCol w:w="698"/>
            <w:gridCol w:w="698"/>
            <w:gridCol w:w="698"/>
            <w:gridCol w:w="700"/>
            <w:gridCol w:w="692"/>
            <w:gridCol w:w="694"/>
            <w:gridCol w:w="697"/>
          </w:tblGrid>
        </w:tblGridChange>
      </w:tblGrid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755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54"/>
        <w:tblGridChange w:id="0">
          <w:tblGrid>
            <w:gridCol w:w="7554"/>
          </w:tblGrid>
        </w:tblGridChange>
      </w:tblGrid>
      <w:tr>
        <w:trPr>
          <w:cantSplit w:val="0"/>
          <w:trHeight w:val="1606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widowControl w:val="0"/>
              <w:spacing w:after="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Retroalimentación:</w:t>
            </w:r>
          </w:p>
          <w:p w:rsidR="00000000" w:rsidDel="00000000" w:rsidP="00000000" w:rsidRDefault="00000000" w:rsidRPr="00000000" w14:paraId="000000BF">
            <w:pPr>
              <w:widowControl w:val="0"/>
              <w:spacing w:after="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¿Cómo </w:t>
            </w:r>
            <w:ins w:author="Microsoft Office User" w:id="13" w:date="2022-07-11T04:42:00Z"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l</w:t>
              </w:r>
            </w:ins>
            <w:del w:author="Microsoft Office User" w:id="13" w:date="2022-07-11T04:42:00Z"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delText xml:space="preserve">t</w:delText>
              </w:r>
            </w:del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 fue en la actividad</w:t>
            </w:r>
            <w:ins w:author="Microsoft Office User" w:id="14" w:date="2022-07-11T04:42:00Z"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?</w:t>
              </w:r>
            </w:ins>
            <w:del w:author="Microsoft Office User" w:id="14" w:date="2022-07-11T04:42:00Z"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delText xml:space="preserve">,</w:delText>
              </w:r>
            </w:del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ins w:author="Microsoft Office User" w:id="15" w:date="2022-07-11T04:42:00Z"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¿L</w:t>
              </w:r>
            </w:ins>
            <w:del w:author="Microsoft Office User" w:id="15" w:date="2022-07-11T04:42:00Z"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delText xml:space="preserve">l</w:delText>
              </w:r>
            </w:del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ogr</w:t>
            </w:r>
            <w:ins w:author="Microsoft Office User" w:id="16" w:date="2022-07-11T04:42:00Z"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ó</w:t>
              </w:r>
            </w:ins>
            <w:del w:author="Microsoft Office User" w:id="16" w:date="2022-07-11T04:42:00Z"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delText xml:space="preserve">aste</w:delText>
              </w:r>
            </w:del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completarla?</w:t>
            </w:r>
          </w:p>
          <w:p w:rsidR="00000000" w:rsidDel="00000000" w:rsidP="00000000" w:rsidRDefault="00000000" w:rsidRPr="00000000" w14:paraId="000000C1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¡Muy bien!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Sig</w:t>
            </w:r>
            <w:ins w:author="Microsoft Office User" w:id="17" w:date="2022-07-11T04:42:00Z"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a</w:t>
              </w:r>
            </w:ins>
            <w:del w:author="Microsoft Office User" w:id="17" w:date="2022-07-11T04:42:00Z"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delText xml:space="preserve">ue</w:delText>
              </w:r>
            </w:del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con ese aprendizaje, </w:t>
            </w:r>
            <w:ins w:author="Microsoft Office User" w:id="18" w:date="2022-07-11T04:42:00Z"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l</w:t>
              </w:r>
            </w:ins>
            <w:del w:author="Microsoft Office User" w:id="18" w:date="2022-07-11T04:42:00Z"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delText xml:space="preserve">t</w:delText>
              </w:r>
            </w:del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 asegur</w:t>
            </w:r>
            <w:ins w:author="Microsoft Office User" w:id="19" w:date="2022-07-11T04:42:00Z"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amos</w:t>
              </w:r>
            </w:ins>
            <w:del w:author="Microsoft Office User" w:id="19" w:date="2022-07-11T04:42:00Z"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delText xml:space="preserve">o</w:delText>
              </w:r>
            </w:del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éxito en </w:t>
            </w:r>
            <w:ins w:author="Microsoft Office User" w:id="20" w:date="2022-07-11T04:42:00Z"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s</w:t>
              </w:r>
            </w:ins>
            <w:del w:author="Microsoft Office User" w:id="20" w:date="2022-07-11T04:42:00Z"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delText xml:space="preserve">t</w:delText>
              </w:r>
            </w:del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 estudios.</w:t>
            </w:r>
          </w:p>
          <w:p w:rsidR="00000000" w:rsidDel="00000000" w:rsidP="00000000" w:rsidRDefault="00000000" w:rsidRPr="00000000" w14:paraId="000000C2">
            <w:pPr>
              <w:widowControl w:val="0"/>
              <w:spacing w:after="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¡Lo </w:t>
            </w:r>
            <w:del w:author="Microsoft Office User" w:id="21" w:date="2022-07-11T04:42:00Z"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delText xml:space="preserve">siento</w:delText>
              </w:r>
            </w:del>
            <w:ins w:author="Microsoft Office User" w:id="21" w:date="2022-07-11T04:42:00Z"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sentimos</w:t>
              </w:r>
            </w:ins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!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Recuerd</w:t>
            </w:r>
            <w:ins w:author="Microsoft Office User" w:id="22" w:date="2022-07-11T04:42:00Z"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e</w:t>
              </w:r>
            </w:ins>
            <w:del w:author="Microsoft Office User" w:id="22" w:date="2022-07-11T04:42:00Z"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delText xml:space="preserve">a</w:delText>
              </w:r>
            </w:del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repasar siempre que no haya quedado claro algún tema</w:t>
            </w:r>
            <w:ins w:author="Microsoft Office User" w:id="23" w:date="2022-07-11T04:43:00Z"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.</w:t>
              </w:r>
            </w:ins>
            <w:del w:author="Microsoft Office User" w:id="23" w:date="2022-07-11T04:43:00Z"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delText xml:space="preserve">,</w:delText>
              </w:r>
            </w:del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ins w:author="Microsoft Office User" w:id="24" w:date="2022-07-11T04:43:00Z"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Á</w:t>
              </w:r>
            </w:ins>
            <w:del w:author="Microsoft Office User" w:id="24" w:date="2022-07-11T04:43:00Z"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delText xml:space="preserve">a</w:delText>
              </w:r>
            </w:del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nimo</w:t>
            </w:r>
            <w:ins w:author="Microsoft Office User" w:id="25" w:date="2022-07-11T04:43:00Z"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,</w:t>
              </w:r>
            </w:ins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la próxima será la vencida.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>
          <w:rFonts w:ascii="Arial" w:cs="Arial" w:eastAsia="Arial" w:hAnsi="Arial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